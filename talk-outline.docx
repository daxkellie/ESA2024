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C500C" w14:textId="4CA2829B" w:rsidR="00273947" w:rsidRDefault="006C299E" w:rsidP="00436FC4">
      <w:r>
        <w:t>Outline</w:t>
      </w:r>
    </w:p>
    <w:p w14:paraId="250CD409" w14:textId="3B04D379" w:rsidR="00273947" w:rsidRDefault="00D117F7" w:rsidP="00273947">
      <w:pPr>
        <w:pStyle w:val="ListParagraph"/>
        <w:numPr>
          <w:ilvl w:val="0"/>
          <w:numId w:val="3"/>
        </w:numPr>
      </w:pPr>
      <w:r>
        <w:t>Lots of</w:t>
      </w:r>
      <w:r w:rsidR="008444B4">
        <w:t xml:space="preserve"> researchers </w:t>
      </w:r>
      <w:r>
        <w:t xml:space="preserve">use </w:t>
      </w:r>
      <w:r w:rsidR="008444B4">
        <w:t xml:space="preserve">code for </w:t>
      </w:r>
      <w:r>
        <w:t xml:space="preserve">their </w:t>
      </w:r>
      <w:r w:rsidR="008444B4">
        <w:t>data wrangling and analyses</w:t>
      </w:r>
      <w:r w:rsidR="00DD2DF3">
        <w:t>, because</w:t>
      </w:r>
      <w:r w:rsidR="008444B4">
        <w:t xml:space="preserve"> </w:t>
      </w:r>
      <w:r w:rsidR="008547AE">
        <w:t>code easier to share</w:t>
      </w:r>
      <w:r w:rsidR="004B1A84">
        <w:t>,</w:t>
      </w:r>
      <w:r w:rsidR="008547AE">
        <w:t xml:space="preserve"> </w:t>
      </w:r>
      <w:r w:rsidR="003C3501">
        <w:t xml:space="preserve">and </w:t>
      </w:r>
      <w:r w:rsidR="004B1A84">
        <w:t xml:space="preserve">to </w:t>
      </w:r>
      <w:r w:rsidR="003C3501">
        <w:t xml:space="preserve">use to reproduce </w:t>
      </w:r>
      <w:r>
        <w:t>results</w:t>
      </w:r>
      <w:r w:rsidR="008547AE">
        <w:t xml:space="preserve"> than point and click software</w:t>
      </w:r>
    </w:p>
    <w:p w14:paraId="54D3A158" w14:textId="265AB543" w:rsidR="00842058" w:rsidRDefault="00F12D1D" w:rsidP="00273947">
      <w:pPr>
        <w:pStyle w:val="ListParagraph"/>
        <w:numPr>
          <w:ilvl w:val="0"/>
          <w:numId w:val="3"/>
        </w:numPr>
      </w:pPr>
      <w:r>
        <w:t>BUT few researchers share their code. This paper from last year found that of 350 studies in top journals like Ecology, Nature and Science, despite 80% of studies sharing their data (shown on the left), only 20% shared their code (shown on the right)</w:t>
      </w:r>
    </w:p>
    <w:p w14:paraId="16B1152E" w14:textId="7F106794" w:rsidR="005867C3" w:rsidRDefault="00034864" w:rsidP="00273947">
      <w:pPr>
        <w:pStyle w:val="ListParagraph"/>
        <w:numPr>
          <w:ilvl w:val="0"/>
          <w:numId w:val="3"/>
        </w:numPr>
      </w:pPr>
      <w:r>
        <w:t xml:space="preserve">and only some code works correctly. Here’s a list of 4 </w:t>
      </w:r>
      <w:proofErr w:type="spellStart"/>
      <w:r>
        <w:t>studies</w:t>
      </w:r>
      <w:ins w:id="0" w:author="Microsoft Word" w:date="2024-12-05T12:54:00Z" w16du:dateUtc="2024-12-05T01:54:00Z">
        <w:r>
          <w:t>Here’s</w:t>
        </w:r>
        <w:proofErr w:type="spellEnd"/>
        <w:r>
          <w:t xml:space="preserve"> a list of 4 studies</w:t>
        </w:r>
        <w:r w:rsidR="00325DD9">
          <w:t xml:space="preserve">, they range in fields like Ecology, Psych and Biomed. Each tried to </w:t>
        </w:r>
        <w:r w:rsidR="00847F4E">
          <w:t xml:space="preserve">run </w:t>
        </w:r>
        <w:r w:rsidR="006507BA">
          <w:t xml:space="preserve">other study’s </w:t>
        </w:r>
      </w:ins>
      <w:r w:rsidR="00195A10">
        <w:t xml:space="preserve">code to reproduce results, and the proportion of results they </w:t>
      </w:r>
      <w:r w:rsidR="00195A10">
        <w:rPr>
          <w:i/>
          <w:iCs/>
        </w:rPr>
        <w:t>could</w:t>
      </w:r>
      <w:r w:rsidR="00195A10">
        <w:t xml:space="preserve"> reproduce is on the left. What I want you to notice is the highest number is 50%. </w:t>
      </w:r>
      <w:r w:rsidR="002A32D2">
        <w:t>That means whether a code script reproduces results usually has a lower chance than a coin toss. That’s not great</w:t>
      </w:r>
    </w:p>
    <w:p w14:paraId="7AB7C659" w14:textId="26241803" w:rsidR="00D612AF" w:rsidRDefault="00DC5E6C" w:rsidP="00DC5E6C">
      <w:pPr>
        <w:pStyle w:val="ListParagraph"/>
        <w:numPr>
          <w:ilvl w:val="0"/>
          <w:numId w:val="3"/>
        </w:numPr>
      </w:pPr>
      <w:r>
        <w:t>Code reproducibility IS HARD! And here are a few reasons</w:t>
      </w:r>
      <w:r w:rsidR="000550DB">
        <w:t xml:space="preserve"> why:</w:t>
      </w:r>
    </w:p>
    <w:p w14:paraId="684AB0E8" w14:textId="25D4535E" w:rsidR="000550DB" w:rsidRDefault="000550DB" w:rsidP="000550DB">
      <w:pPr>
        <w:pStyle w:val="ListParagraph"/>
        <w:numPr>
          <w:ilvl w:val="1"/>
          <w:numId w:val="3"/>
        </w:numPr>
      </w:pPr>
      <w:r>
        <w:t>Lots of us are self-trained coders</w:t>
      </w:r>
    </w:p>
    <w:p w14:paraId="531334DE" w14:textId="29A2D91A" w:rsidR="000550DB" w:rsidRDefault="000550DB" w:rsidP="000550DB">
      <w:pPr>
        <w:pStyle w:val="ListParagraph"/>
        <w:numPr>
          <w:ilvl w:val="1"/>
          <w:numId w:val="3"/>
        </w:numPr>
      </w:pPr>
      <w:r>
        <w:t>Packages constantly update</w:t>
      </w:r>
    </w:p>
    <w:p w14:paraId="3B0F0EEE" w14:textId="221FC3C3" w:rsidR="000550DB" w:rsidRDefault="000550DB" w:rsidP="000550DB">
      <w:pPr>
        <w:pStyle w:val="ListParagraph"/>
        <w:numPr>
          <w:ilvl w:val="1"/>
          <w:numId w:val="3"/>
        </w:numPr>
      </w:pPr>
      <w:r>
        <w:t>The things we study have lots of variation, which can break models for example</w:t>
      </w:r>
    </w:p>
    <w:p w14:paraId="714D9D8A" w14:textId="3ADBD2B6" w:rsidR="000550DB" w:rsidRDefault="000550DB" w:rsidP="000550DB">
      <w:pPr>
        <w:pStyle w:val="ListParagraph"/>
        <w:numPr>
          <w:ilvl w:val="1"/>
          <w:numId w:val="3"/>
        </w:numPr>
      </w:pPr>
      <w:r>
        <w:t>Academic institutions and funding schemes don’t necessarily incentivise reproducibility</w:t>
      </w:r>
    </w:p>
    <w:p w14:paraId="1C204C41" w14:textId="635A656D" w:rsidR="000550DB" w:rsidRDefault="000550DB" w:rsidP="000550DB">
      <w:pPr>
        <w:pStyle w:val="ListParagraph"/>
        <w:numPr>
          <w:ilvl w:val="1"/>
          <w:numId w:val="3"/>
        </w:numPr>
      </w:pPr>
      <w:r>
        <w:t>And researchers are busy! They have lots to do.</w:t>
      </w:r>
    </w:p>
    <w:p w14:paraId="6812E29E" w14:textId="7AD78FEE" w:rsidR="000550DB" w:rsidRDefault="000550DB" w:rsidP="000550DB">
      <w:pPr>
        <w:pStyle w:val="ListParagraph"/>
        <w:numPr>
          <w:ilvl w:val="0"/>
          <w:numId w:val="3"/>
        </w:numPr>
      </w:pPr>
      <w:r>
        <w:t xml:space="preserve">But if I’m being honest, maybe it’s because it’s </w:t>
      </w:r>
      <w:r w:rsidR="0062458E">
        <w:t>easier to do the same thing you always do. New stuff is scary.</w:t>
      </w:r>
    </w:p>
    <w:p w14:paraId="7B2D93BE" w14:textId="4F37B0E0" w:rsidR="0062458E" w:rsidRDefault="0062458E" w:rsidP="000550DB">
      <w:pPr>
        <w:pStyle w:val="ListParagraph"/>
        <w:numPr>
          <w:ilvl w:val="0"/>
          <w:numId w:val="3"/>
        </w:numPr>
      </w:pPr>
      <w:r>
        <w:t>But code reproducibility does matter. Journals</w:t>
      </w:r>
      <w:r w:rsidR="00251250">
        <w:t xml:space="preserve"> are beginning to require code availability statements. Some journals allow peer reviewers to </w:t>
      </w:r>
      <w:r w:rsidR="001D1A7C">
        <w:t>require code to review a paper properly. So sharing code is important for publication.</w:t>
      </w:r>
    </w:p>
    <w:p w14:paraId="61132954" w14:textId="5C8F1FB2" w:rsidR="00AE3D17" w:rsidRDefault="001D1A7C" w:rsidP="00AE3D17">
      <w:pPr>
        <w:pStyle w:val="ListParagraph"/>
        <w:numPr>
          <w:ilvl w:val="0"/>
          <w:numId w:val="3"/>
        </w:numPr>
      </w:pPr>
      <w:r>
        <w:t xml:space="preserve">But even more importantly, your should care because reproducibility is fundamental to science and knowledge building. If you find a significant result, other’s can’t build on it if they can’t </w:t>
      </w:r>
      <w:r w:rsidR="00AE3D17">
        <w:t>figure out whether it was true.</w:t>
      </w:r>
    </w:p>
    <w:p w14:paraId="124768EF" w14:textId="77777777" w:rsidR="00457012" w:rsidRDefault="00D6452B" w:rsidP="00457012">
      <w:pPr>
        <w:pStyle w:val="ListParagraph"/>
        <w:numPr>
          <w:ilvl w:val="0"/>
          <w:numId w:val="3"/>
        </w:numPr>
      </w:pPr>
      <w:r>
        <w:t xml:space="preserve">At the ALA, </w:t>
      </w:r>
      <w:r w:rsidR="00A101C9">
        <w:t>myself and my colleagues</w:t>
      </w:r>
      <w:r>
        <w:t xml:space="preserve"> work on many projects</w:t>
      </w:r>
      <w:r w:rsidR="00C00FE1">
        <w:t xml:space="preserve"> that try to</w:t>
      </w:r>
      <w:r>
        <w:t xml:space="preserve"> </w:t>
      </w:r>
      <w:r w:rsidR="00A101C9">
        <w:t>support reproducibility</w:t>
      </w:r>
      <w:r w:rsidR="00C00FE1">
        <w:t xml:space="preserve"> in R, namely the galah package, ALA Labs, and more recently the Cleaning Biodiversity Data in R book. </w:t>
      </w:r>
      <w:r w:rsidR="00EA0D6D">
        <w:t>Each of these aim to make it easier to download data, use that data, and wrangle that data transparently</w:t>
      </w:r>
      <w:r w:rsidR="00457012">
        <w:t xml:space="preserve"> and repeatably</w:t>
      </w:r>
    </w:p>
    <w:p w14:paraId="465AF4A7" w14:textId="29B0A285" w:rsidR="00361078" w:rsidRDefault="00457012" w:rsidP="00457012">
      <w:pPr>
        <w:pStyle w:val="ListParagraph"/>
        <w:numPr>
          <w:ilvl w:val="0"/>
          <w:numId w:val="3"/>
        </w:numPr>
      </w:pPr>
      <w:r>
        <w:lastRenderedPageBreak/>
        <w:t xml:space="preserve">Now I want to share some tips of what I’ve learned through those projects about reproducible workflows in R. To show you, let’s make a code snippet reproducible. </w:t>
      </w:r>
    </w:p>
    <w:p w14:paraId="6543C9FF" w14:textId="77777777" w:rsidR="00273947" w:rsidRDefault="00273947" w:rsidP="006C299E"/>
    <w:p w14:paraId="330FE80A" w14:textId="00884EE2" w:rsidR="006C299E" w:rsidRDefault="006C299E" w:rsidP="006C299E">
      <w:r>
        <w:t>Main points</w:t>
      </w:r>
    </w:p>
    <w:p w14:paraId="5C540B68" w14:textId="77777777" w:rsidR="004872E2" w:rsidRDefault="004872E2" w:rsidP="006C299E">
      <w:pPr>
        <w:pStyle w:val="ListParagraph"/>
        <w:numPr>
          <w:ilvl w:val="0"/>
          <w:numId w:val="2"/>
        </w:numPr>
      </w:pPr>
      <w:r>
        <w:t>The setup</w:t>
      </w:r>
    </w:p>
    <w:p w14:paraId="20B24CE2" w14:textId="60945737" w:rsidR="00593F3E" w:rsidRDefault="00593F3E" w:rsidP="00593F3E">
      <w:pPr>
        <w:pStyle w:val="ListParagraph"/>
        <w:numPr>
          <w:ilvl w:val="1"/>
          <w:numId w:val="2"/>
        </w:numPr>
      </w:pPr>
      <w:r>
        <w:t>Create an R Project</w:t>
      </w:r>
      <w:r w:rsidR="0052049A">
        <w:t xml:space="preserve"> (and the here package)</w:t>
      </w:r>
    </w:p>
    <w:p w14:paraId="249BFA04" w14:textId="3FEC03A1" w:rsidR="006C299E" w:rsidRDefault="006C299E" w:rsidP="004872E2">
      <w:pPr>
        <w:pStyle w:val="ListParagraph"/>
        <w:numPr>
          <w:ilvl w:val="1"/>
          <w:numId w:val="2"/>
        </w:numPr>
      </w:pPr>
      <w:r>
        <w:t>GitHub setup</w:t>
      </w:r>
      <w:r w:rsidR="00952566">
        <w:t>:</w:t>
      </w:r>
    </w:p>
    <w:p w14:paraId="1FE7354C" w14:textId="3C32EC2A" w:rsidR="00952566" w:rsidRDefault="00952566" w:rsidP="004872E2">
      <w:pPr>
        <w:pStyle w:val="ListParagraph"/>
        <w:numPr>
          <w:ilvl w:val="2"/>
          <w:numId w:val="2"/>
        </w:numPr>
      </w:pPr>
      <w:r>
        <w:t>Sign up, link to R Studio</w:t>
      </w:r>
    </w:p>
    <w:p w14:paraId="3656094D" w14:textId="15F21A5B" w:rsidR="00952566" w:rsidRDefault="00952566" w:rsidP="004872E2">
      <w:pPr>
        <w:pStyle w:val="ListParagraph"/>
        <w:numPr>
          <w:ilvl w:val="2"/>
          <w:numId w:val="2"/>
        </w:numPr>
      </w:pPr>
      <w:proofErr w:type="spellStart"/>
      <w:r>
        <w:t>usethis</w:t>
      </w:r>
      <w:proofErr w:type="spellEnd"/>
    </w:p>
    <w:p w14:paraId="66B24883" w14:textId="7CB11127" w:rsidR="00952566" w:rsidRDefault="0095139A" w:rsidP="004872E2">
      <w:pPr>
        <w:pStyle w:val="ListParagraph"/>
        <w:numPr>
          <w:ilvl w:val="2"/>
          <w:numId w:val="2"/>
        </w:numPr>
      </w:pPr>
      <w:r>
        <w:t>This is the best way to progress work while still saving old things that you can copy paste back in if you need</w:t>
      </w:r>
    </w:p>
    <w:p w14:paraId="714FCF2F" w14:textId="17CC8294" w:rsidR="0080184A" w:rsidRDefault="00DB45C5" w:rsidP="0080184A">
      <w:pPr>
        <w:pStyle w:val="ListParagraph"/>
        <w:numPr>
          <w:ilvl w:val="1"/>
          <w:numId w:val="2"/>
        </w:numPr>
      </w:pPr>
      <w:proofErr w:type="spellStart"/>
      <w:r>
        <w:t>r</w:t>
      </w:r>
      <w:r w:rsidR="007C6112">
        <w:t>env</w:t>
      </w:r>
      <w:proofErr w:type="spellEnd"/>
      <w:r w:rsidR="007C6112">
        <w:t>/groundhog/</w:t>
      </w:r>
      <w:proofErr w:type="spellStart"/>
      <w:r w:rsidR="007C6112">
        <w:t>sessionInfo</w:t>
      </w:r>
      <w:proofErr w:type="spellEnd"/>
    </w:p>
    <w:p w14:paraId="1E93AB7F" w14:textId="56B92D63" w:rsidR="006C299E" w:rsidRDefault="006C299E" w:rsidP="00501054">
      <w:pPr>
        <w:pStyle w:val="ListParagraph"/>
        <w:numPr>
          <w:ilvl w:val="1"/>
          <w:numId w:val="2"/>
        </w:numPr>
      </w:pPr>
      <w:r>
        <w:t>Folder structure and file paths (good naming practices)</w:t>
      </w:r>
    </w:p>
    <w:p w14:paraId="2EEE6226" w14:textId="16B79741" w:rsidR="00977426" w:rsidRDefault="00977426" w:rsidP="00501054">
      <w:pPr>
        <w:pStyle w:val="ListParagraph"/>
        <w:numPr>
          <w:ilvl w:val="1"/>
          <w:numId w:val="2"/>
        </w:numPr>
      </w:pPr>
      <w:r>
        <w:t>Backed up data</w:t>
      </w:r>
      <w:r w:rsidR="00EC5F24">
        <w:t xml:space="preserve"> locally/repository/DOIs</w:t>
      </w:r>
    </w:p>
    <w:p w14:paraId="6ED1901F" w14:textId="665B0413" w:rsidR="006C299E" w:rsidRDefault="006C299E" w:rsidP="006C299E">
      <w:pPr>
        <w:pStyle w:val="ListParagraph"/>
        <w:numPr>
          <w:ilvl w:val="0"/>
          <w:numId w:val="2"/>
        </w:numPr>
      </w:pPr>
      <w:r>
        <w:t>Human readable</w:t>
      </w:r>
    </w:p>
    <w:p w14:paraId="52E373F7" w14:textId="2F8AB421" w:rsidR="006C299E" w:rsidRDefault="00627476" w:rsidP="006C299E">
      <w:pPr>
        <w:pStyle w:val="ListParagraph"/>
        <w:numPr>
          <w:ilvl w:val="1"/>
          <w:numId w:val="2"/>
        </w:numPr>
      </w:pPr>
      <w:r>
        <w:t>Clear notes &amp; object names</w:t>
      </w:r>
      <w:r w:rsidR="0059432E">
        <w:t xml:space="preserve"> (avoid abbreviations)</w:t>
      </w:r>
    </w:p>
    <w:p w14:paraId="770544C0" w14:textId="10D3E896" w:rsidR="003143D0" w:rsidRDefault="00B90A1F" w:rsidP="006C299E">
      <w:pPr>
        <w:pStyle w:val="ListParagraph"/>
        <w:numPr>
          <w:ilvl w:val="1"/>
          <w:numId w:val="2"/>
        </w:numPr>
      </w:pPr>
      <w:r>
        <w:t>Line breaks</w:t>
      </w:r>
    </w:p>
    <w:p w14:paraId="446E6A6C" w14:textId="6A616E4D" w:rsidR="006C299E" w:rsidRDefault="006C299E" w:rsidP="006C299E">
      <w:pPr>
        <w:pStyle w:val="ListParagraph"/>
        <w:numPr>
          <w:ilvl w:val="1"/>
          <w:numId w:val="2"/>
        </w:numPr>
      </w:pPr>
      <w:r>
        <w:t>Separate into chunks that reflect smaller but meaningful steps</w:t>
      </w:r>
    </w:p>
    <w:p w14:paraId="1B62ABC2" w14:textId="50393CD7" w:rsidR="0059432E" w:rsidRDefault="0059432E" w:rsidP="0059432E">
      <w:pPr>
        <w:pStyle w:val="ListParagraph"/>
        <w:numPr>
          <w:ilvl w:val="0"/>
          <w:numId w:val="2"/>
        </w:numPr>
      </w:pPr>
      <w:r>
        <w:t>Render</w:t>
      </w:r>
    </w:p>
    <w:p w14:paraId="37FA97CF" w14:textId="004B8A9F" w:rsidR="006C299E" w:rsidRDefault="006C299E" w:rsidP="006C299E">
      <w:r>
        <w:t>Things I want to emphasize that are related to ALA</w:t>
      </w:r>
    </w:p>
    <w:p w14:paraId="3E93CE0F" w14:textId="05754FFD" w:rsidR="006C299E" w:rsidRDefault="006C299E" w:rsidP="006C299E">
      <w:pPr>
        <w:pStyle w:val="ListParagraph"/>
        <w:numPr>
          <w:ilvl w:val="0"/>
          <w:numId w:val="1"/>
        </w:numPr>
      </w:pPr>
      <w:r>
        <w:t xml:space="preserve">Data DOIs – </w:t>
      </w:r>
      <w:proofErr w:type="spellStart"/>
      <w:r>
        <w:t>atlas_occurrences</w:t>
      </w:r>
      <w:proofErr w:type="spellEnd"/>
      <w:r>
        <w:t>(), or an ALA DOI (galah)</w:t>
      </w:r>
    </w:p>
    <w:p w14:paraId="4476893E" w14:textId="237114CD" w:rsidR="006C299E" w:rsidRDefault="006C299E" w:rsidP="006C299E">
      <w:pPr>
        <w:pStyle w:val="ListParagraph"/>
        <w:numPr>
          <w:ilvl w:val="0"/>
          <w:numId w:val="1"/>
        </w:numPr>
      </w:pPr>
      <w:r>
        <w:t>We’ve made many small reproducible code write-ups in ALA Labs</w:t>
      </w:r>
    </w:p>
    <w:p w14:paraId="5A79709E" w14:textId="1708B78E" w:rsidR="006C299E" w:rsidRDefault="006C299E" w:rsidP="006C299E">
      <w:pPr>
        <w:pStyle w:val="ListParagraph"/>
        <w:numPr>
          <w:ilvl w:val="0"/>
          <w:numId w:val="1"/>
        </w:numPr>
      </w:pPr>
      <w:r>
        <w:t>Data cleaning book can help with data wrangling and validation</w:t>
      </w:r>
    </w:p>
    <w:p w14:paraId="1431F84F" w14:textId="00562F03" w:rsidR="008C6A92" w:rsidRDefault="008C6A92" w:rsidP="008C6A92">
      <w:r>
        <w:t>Conclusion</w:t>
      </w:r>
    </w:p>
    <w:p w14:paraId="6BD3B677" w14:textId="6963D04E" w:rsidR="008C6A92" w:rsidRDefault="0021640D" w:rsidP="008C6A92">
      <w:pPr>
        <w:pStyle w:val="ListParagraph"/>
        <w:numPr>
          <w:ilvl w:val="0"/>
          <w:numId w:val="1"/>
        </w:numPr>
      </w:pPr>
      <w:r>
        <w:t>People should care about</w:t>
      </w:r>
      <w:r w:rsidR="008C6A92">
        <w:t xml:space="preserve">! Reproducibility is a fundamental tenet of scientific theory building. It also prevents the frequent need to start again from scratch when a project cannot be replicated </w:t>
      </w:r>
    </w:p>
    <w:p w14:paraId="68C7787F" w14:textId="368BBF4B" w:rsidR="00FE2801" w:rsidRDefault="00FE2801" w:rsidP="008C6A92">
      <w:pPr>
        <w:pStyle w:val="ListParagraph"/>
        <w:numPr>
          <w:ilvl w:val="0"/>
          <w:numId w:val="1"/>
        </w:numPr>
      </w:pPr>
      <w:r>
        <w:t>People</w:t>
      </w:r>
      <w:r w:rsidR="00EF09E1">
        <w:t xml:space="preserve"> (particularly ECRs)</w:t>
      </w:r>
      <w:r>
        <w:t xml:space="preserve"> are getting noticeably better at this</w:t>
      </w:r>
      <w:r w:rsidR="00EF09E1">
        <w:t xml:space="preserve"> over time.</w:t>
      </w:r>
    </w:p>
    <w:p w14:paraId="555EBEB4" w14:textId="3330F960" w:rsidR="008C6A92" w:rsidRDefault="0021640D" w:rsidP="008C6A92">
      <w:pPr>
        <w:pStyle w:val="ListParagraph"/>
        <w:numPr>
          <w:ilvl w:val="0"/>
          <w:numId w:val="1"/>
        </w:numPr>
      </w:pPr>
      <w:r>
        <w:t xml:space="preserve">The best way to improve reproducibility individually is to talk about it with others, and as you become more senior, teach </w:t>
      </w:r>
      <w:r w:rsidR="00F917C5">
        <w:t>up-and-comers and push for change at a structural level</w:t>
      </w:r>
    </w:p>
    <w:p w14:paraId="7509E0F9" w14:textId="5E130635" w:rsidR="006C299E" w:rsidRDefault="006C299E" w:rsidP="006C299E">
      <w:r>
        <w:t>Additional points</w:t>
      </w:r>
    </w:p>
    <w:p w14:paraId="6E8A6C6F" w14:textId="2C15304A" w:rsidR="006C299E" w:rsidRPr="006C299E" w:rsidRDefault="006C299E" w:rsidP="006C299E">
      <w:pPr>
        <w:pStyle w:val="ListParagraph"/>
        <w:numPr>
          <w:ilvl w:val="0"/>
          <w:numId w:val="1"/>
        </w:numPr>
      </w:pPr>
      <w:r>
        <w:t>Worried about getting scooped? Use embargo periods on OSF</w:t>
      </w:r>
    </w:p>
    <w:sectPr w:rsidR="006C299E" w:rsidRPr="006C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0508"/>
    <w:multiLevelType w:val="hybridMultilevel"/>
    <w:tmpl w:val="58D8C56E"/>
    <w:lvl w:ilvl="0" w:tplc="8C60E218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B05DC"/>
    <w:multiLevelType w:val="hybridMultilevel"/>
    <w:tmpl w:val="5232D722"/>
    <w:lvl w:ilvl="0" w:tplc="F1F4AC7A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05202"/>
    <w:multiLevelType w:val="hybridMultilevel"/>
    <w:tmpl w:val="1D64DC14"/>
    <w:lvl w:ilvl="0" w:tplc="E16EDCC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619659">
    <w:abstractNumId w:val="2"/>
  </w:num>
  <w:num w:numId="2" w16cid:durableId="402918700">
    <w:abstractNumId w:val="1"/>
  </w:num>
  <w:num w:numId="3" w16cid:durableId="6148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9E"/>
    <w:rsid w:val="00034864"/>
    <w:rsid w:val="0004431A"/>
    <w:rsid w:val="000550DB"/>
    <w:rsid w:val="00074B79"/>
    <w:rsid w:val="00080858"/>
    <w:rsid w:val="00195A10"/>
    <w:rsid w:val="001967E0"/>
    <w:rsid w:val="001D1A7C"/>
    <w:rsid w:val="0021640D"/>
    <w:rsid w:val="00251250"/>
    <w:rsid w:val="00273947"/>
    <w:rsid w:val="00282D30"/>
    <w:rsid w:val="002A32D2"/>
    <w:rsid w:val="003143D0"/>
    <w:rsid w:val="00325DD9"/>
    <w:rsid w:val="00361078"/>
    <w:rsid w:val="003C3501"/>
    <w:rsid w:val="00436FC4"/>
    <w:rsid w:val="00455A03"/>
    <w:rsid w:val="00457012"/>
    <w:rsid w:val="004872E2"/>
    <w:rsid w:val="004A3427"/>
    <w:rsid w:val="004B1A84"/>
    <w:rsid w:val="00501054"/>
    <w:rsid w:val="0052049A"/>
    <w:rsid w:val="005867C3"/>
    <w:rsid w:val="00593F3E"/>
    <w:rsid w:val="0059432E"/>
    <w:rsid w:val="0062458E"/>
    <w:rsid w:val="00627476"/>
    <w:rsid w:val="0064297D"/>
    <w:rsid w:val="006507BA"/>
    <w:rsid w:val="006C299E"/>
    <w:rsid w:val="006D2A27"/>
    <w:rsid w:val="006F0720"/>
    <w:rsid w:val="007A3E6E"/>
    <w:rsid w:val="007C1113"/>
    <w:rsid w:val="007C6112"/>
    <w:rsid w:val="007F1F05"/>
    <w:rsid w:val="0080184A"/>
    <w:rsid w:val="00842058"/>
    <w:rsid w:val="008444B4"/>
    <w:rsid w:val="00847F4E"/>
    <w:rsid w:val="008547AE"/>
    <w:rsid w:val="008C6A92"/>
    <w:rsid w:val="0095139A"/>
    <w:rsid w:val="00952566"/>
    <w:rsid w:val="009769F7"/>
    <w:rsid w:val="00977426"/>
    <w:rsid w:val="00A101C9"/>
    <w:rsid w:val="00A536E3"/>
    <w:rsid w:val="00AE3D17"/>
    <w:rsid w:val="00AF6144"/>
    <w:rsid w:val="00B00D10"/>
    <w:rsid w:val="00B53B44"/>
    <w:rsid w:val="00B8200E"/>
    <w:rsid w:val="00B90A1F"/>
    <w:rsid w:val="00BD255C"/>
    <w:rsid w:val="00C00FE1"/>
    <w:rsid w:val="00D111D7"/>
    <w:rsid w:val="00D117F7"/>
    <w:rsid w:val="00D612AF"/>
    <w:rsid w:val="00D6452B"/>
    <w:rsid w:val="00DB45C5"/>
    <w:rsid w:val="00DC4316"/>
    <w:rsid w:val="00DC5E6C"/>
    <w:rsid w:val="00DD2DF3"/>
    <w:rsid w:val="00EA0D6D"/>
    <w:rsid w:val="00EA1140"/>
    <w:rsid w:val="00EA1AB2"/>
    <w:rsid w:val="00EC5F24"/>
    <w:rsid w:val="00EF09E1"/>
    <w:rsid w:val="00F12D1D"/>
    <w:rsid w:val="00F232FB"/>
    <w:rsid w:val="00F26030"/>
    <w:rsid w:val="00F63A47"/>
    <w:rsid w:val="00F702CA"/>
    <w:rsid w:val="00F917C5"/>
    <w:rsid w:val="00F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A19C"/>
  <w15:chartTrackingRefBased/>
  <w15:docId w15:val="{7BEFA976-7BB4-4F62-9F1C-67B3E1B4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9E"/>
    <w:rPr>
      <w:rFonts w:ascii="Poppins" w:hAnsi="Poppins" w:cs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Kellie, Dax (NCMI, Eveleigh)</dc:creator>
  <cp:keywords/>
  <dc:description/>
  <cp:lastModifiedBy>Kellie, Dax (NCMI, Eveleigh)</cp:lastModifiedBy>
  <cp:revision>71</cp:revision>
  <dcterms:created xsi:type="dcterms:W3CDTF">2024-11-25T03:23:00Z</dcterms:created>
  <dcterms:modified xsi:type="dcterms:W3CDTF">2024-12-05T02:04:00Z</dcterms:modified>
</cp:coreProperties>
</file>